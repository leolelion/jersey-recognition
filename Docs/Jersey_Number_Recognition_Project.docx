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CB77E" w14:textId="06C20756" w:rsidR="00841F49" w:rsidRDefault="00841F49" w:rsidP="00841F49">
      <w:r>
        <w:t xml:space="preserve">Course: [COSC </w:t>
      </w:r>
      <w:r w:rsidR="00F8696D">
        <w:t>419B</w:t>
      </w:r>
      <w:r w:rsidR="009B5189">
        <w:t>/</w:t>
      </w:r>
      <w:r>
        <w:t>519B]</w:t>
      </w:r>
    </w:p>
    <w:p w14:paraId="06882DDA" w14:textId="77777777" w:rsidR="00841F49" w:rsidRDefault="00841F49" w:rsidP="00841F49">
      <w:r>
        <w:t>Instructor: [Dr. Mohamed Shehata]</w:t>
      </w:r>
    </w:p>
    <w:p w14:paraId="12B02DC8" w14:textId="77777777" w:rsidR="007C1BC2" w:rsidRDefault="00FA1583">
      <w:pPr>
        <w:pStyle w:val="Heading1"/>
      </w:pPr>
      <w:r>
        <w:t>Jersey Number Recognition Project</w:t>
      </w:r>
    </w:p>
    <w:p w14:paraId="0BD8FB9F" w14:textId="77777777" w:rsidR="007C1BC2" w:rsidRDefault="00FA1583">
      <w:pPr>
        <w:pStyle w:val="Heading2"/>
      </w:pPr>
      <w:r>
        <w:t>Overview</w:t>
      </w:r>
    </w:p>
    <w:p w14:paraId="39075598" w14:textId="77777777" w:rsidR="007C1BC2" w:rsidRDefault="00FA1583">
      <w:r>
        <w:t>This project involves designing a robust system for Jersey Number Recognition in sports video footage. The system will analyze video tracklets of players to detect the jersey number (0-99) or return -1 if no number is visible. The project emphasizes computer vision, deep learning, and sequence-based analysis techniques.</w:t>
      </w:r>
    </w:p>
    <w:p w14:paraId="696B7C5C" w14:textId="77777777" w:rsidR="007C1BC2" w:rsidRDefault="00FA1583">
      <w:pPr>
        <w:pStyle w:val="Heading2"/>
      </w:pPr>
      <w:r>
        <w:t>Goals</w:t>
      </w:r>
    </w:p>
    <w:p w14:paraId="5B8ED4F3" w14:textId="5E90C209" w:rsidR="007C1BC2" w:rsidRDefault="00FA1583" w:rsidP="001F0BF0">
      <w:pPr>
        <w:pStyle w:val="ListParagraph"/>
        <w:numPr>
          <w:ilvl w:val="0"/>
          <w:numId w:val="12"/>
        </w:numPr>
      </w:pPr>
      <w:r>
        <w:t>Develop an accurate recognition system.</w:t>
      </w:r>
    </w:p>
    <w:p w14:paraId="4E97AE7B" w14:textId="1793C7DA" w:rsidR="007C1BC2" w:rsidRDefault="00FA1583" w:rsidP="001F0BF0">
      <w:pPr>
        <w:pStyle w:val="ListParagraph"/>
        <w:numPr>
          <w:ilvl w:val="0"/>
          <w:numId w:val="12"/>
        </w:numPr>
      </w:pPr>
      <w:r>
        <w:t>Submit results to the SoccerNet Challenge 2023 - Jersey Number Recognition.</w:t>
      </w:r>
    </w:p>
    <w:p w14:paraId="3AE1E4B9" w14:textId="72D3FA5C" w:rsidR="00995B89" w:rsidRDefault="009B5189" w:rsidP="001F0BF0">
      <w:pPr>
        <w:pStyle w:val="ListParagraph"/>
        <w:numPr>
          <w:ilvl w:val="0"/>
          <w:numId w:val="12"/>
        </w:numPr>
      </w:pPr>
      <w:r>
        <w:t>P</w:t>
      </w:r>
      <w:r w:rsidR="00995B89">
        <w:t>rovide</w:t>
      </w:r>
      <w:r w:rsidR="001F0BF0">
        <w:t xml:space="preserve"> at least </w:t>
      </w:r>
      <w:r w:rsidR="00A46AA4">
        <w:t xml:space="preserve">some </w:t>
      </w:r>
      <w:r w:rsidR="001F0BF0">
        <w:t>incremental improvements either in accuracy</w:t>
      </w:r>
      <w:r w:rsidR="00A46AA4">
        <w:t>, speed,</w:t>
      </w:r>
      <w:r w:rsidR="001F0BF0">
        <w:t xml:space="preserve"> or resource efficiency</w:t>
      </w:r>
      <w:r w:rsidR="00A46AA4">
        <w:t>.</w:t>
      </w:r>
    </w:p>
    <w:p w14:paraId="203C8401" w14:textId="77777777" w:rsidR="007C1BC2" w:rsidRDefault="00FA1583">
      <w:pPr>
        <w:pStyle w:val="Heading2"/>
      </w:pPr>
      <w:r>
        <w:t>Deliverables</w:t>
      </w:r>
    </w:p>
    <w:p w14:paraId="52BD237B" w14:textId="2C7D1C9B" w:rsidR="007C1BC2" w:rsidRDefault="00FA1583">
      <w:pPr>
        <w:pStyle w:val="ListBullet"/>
      </w:pPr>
      <w:r>
        <w:t>Proposal</w:t>
      </w:r>
    </w:p>
    <w:p w14:paraId="1E4B0D06" w14:textId="3F8931C1" w:rsidR="00272E2C" w:rsidRDefault="00272E2C">
      <w:pPr>
        <w:pStyle w:val="ListBullet"/>
      </w:pPr>
      <w:r>
        <w:t>Progress Journal</w:t>
      </w:r>
    </w:p>
    <w:p w14:paraId="3D06FF39" w14:textId="31607761" w:rsidR="007C1BC2" w:rsidRDefault="00FA1583">
      <w:pPr>
        <w:pStyle w:val="ListBullet"/>
      </w:pPr>
      <w:r>
        <w:t>GitHub Repository: Ensure all contributions are properly tracked.</w:t>
      </w:r>
    </w:p>
    <w:p w14:paraId="5531A868" w14:textId="16DE5141" w:rsidR="007C1BC2" w:rsidRDefault="00FA1583">
      <w:pPr>
        <w:pStyle w:val="ListBullet"/>
      </w:pPr>
      <w:r>
        <w:t>EvalAI Submission: Model performance evaluation.</w:t>
      </w:r>
    </w:p>
    <w:p w14:paraId="6D16779E" w14:textId="15F8D85B" w:rsidR="007C1BC2" w:rsidRDefault="00FA1583">
      <w:pPr>
        <w:pStyle w:val="ListBullet"/>
      </w:pPr>
      <w:r>
        <w:t xml:space="preserve">Demo &amp; Presentation: Showcase results </w:t>
      </w:r>
      <w:r w:rsidR="00272E2C">
        <w:t>and live demo</w:t>
      </w:r>
      <w:r>
        <w:t>.</w:t>
      </w:r>
    </w:p>
    <w:p w14:paraId="724AF248" w14:textId="0E0F5C91" w:rsidR="00C23EBC" w:rsidRDefault="00C23EBC" w:rsidP="00C23EBC">
      <w:pPr>
        <w:pStyle w:val="ListBullet"/>
      </w:pPr>
      <w:r>
        <w:t>Final Report: Detailed documentation</w:t>
      </w:r>
      <w:r w:rsidR="00CB54C0">
        <w:t>.</w:t>
      </w:r>
    </w:p>
    <w:p w14:paraId="11F7E070" w14:textId="77777777" w:rsidR="007C1BC2" w:rsidRDefault="00FA1583">
      <w:pPr>
        <w:pStyle w:val="Heading2"/>
      </w:pPr>
      <w:r>
        <w:t>Requirements</w:t>
      </w:r>
    </w:p>
    <w:p w14:paraId="0EB1D75B" w14:textId="77777777" w:rsidR="007C1BC2" w:rsidRDefault="00FA1583">
      <w:pPr>
        <w:pStyle w:val="ListBullet"/>
      </w:pPr>
      <w:r>
        <w:t>Recommended Stack:</w:t>
      </w:r>
    </w:p>
    <w:p w14:paraId="579F694B" w14:textId="5114B292" w:rsidR="007C1BC2" w:rsidRDefault="008B488E" w:rsidP="008B488E">
      <w:pPr>
        <w:pStyle w:val="ListBullet"/>
        <w:numPr>
          <w:ilvl w:val="0"/>
          <w:numId w:val="11"/>
        </w:numPr>
      </w:pPr>
      <w:r>
        <w:t>Language</w:t>
      </w:r>
      <w:r w:rsidR="00FA1583">
        <w:t>: Python</w:t>
      </w:r>
    </w:p>
    <w:p w14:paraId="199734AB" w14:textId="00E42CCB" w:rsidR="007C1BC2" w:rsidRDefault="008B488E" w:rsidP="008B488E">
      <w:pPr>
        <w:pStyle w:val="ListBullet"/>
        <w:numPr>
          <w:ilvl w:val="0"/>
          <w:numId w:val="11"/>
        </w:numPr>
      </w:pPr>
      <w:r>
        <w:t>Framework</w:t>
      </w:r>
      <w:r w:rsidR="00FA1583">
        <w:t>: PyTorch</w:t>
      </w:r>
    </w:p>
    <w:p w14:paraId="58CC5677" w14:textId="715EF529" w:rsidR="007C1BC2" w:rsidRDefault="00FA1583" w:rsidP="008B488E">
      <w:pPr>
        <w:pStyle w:val="ListBullet"/>
        <w:numPr>
          <w:ilvl w:val="0"/>
          <w:numId w:val="11"/>
        </w:numPr>
      </w:pPr>
      <w:r>
        <w:t>Version Control: GitHub (commit frequency</w:t>
      </w:r>
      <w:r w:rsidR="0058673E">
        <w:t xml:space="preserve"> and members contribution to the code are graded</w:t>
      </w:r>
      <w:r>
        <w:t>).</w:t>
      </w:r>
    </w:p>
    <w:p w14:paraId="321E04F9" w14:textId="77777777" w:rsidR="007C1BC2" w:rsidRDefault="00FA1583">
      <w:pPr>
        <w:pStyle w:val="Heading2"/>
      </w:pPr>
      <w:r>
        <w:t>Grading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C1BC2" w14:paraId="0BE6DDA3" w14:textId="77777777">
        <w:tc>
          <w:tcPr>
            <w:tcW w:w="4320" w:type="dxa"/>
          </w:tcPr>
          <w:p w14:paraId="44B193F5" w14:textId="77777777" w:rsidR="007C1BC2" w:rsidRDefault="00FA1583">
            <w:r>
              <w:t>Component</w:t>
            </w:r>
          </w:p>
        </w:tc>
        <w:tc>
          <w:tcPr>
            <w:tcW w:w="4320" w:type="dxa"/>
          </w:tcPr>
          <w:p w14:paraId="6B85ED20" w14:textId="77777777" w:rsidR="007C1BC2" w:rsidRDefault="00FA1583">
            <w:r>
              <w:t>Weight</w:t>
            </w:r>
          </w:p>
        </w:tc>
      </w:tr>
      <w:tr w:rsidR="007C1BC2" w14:paraId="30D9AA2B" w14:textId="77777777">
        <w:tc>
          <w:tcPr>
            <w:tcW w:w="4320" w:type="dxa"/>
          </w:tcPr>
          <w:p w14:paraId="32D1772E" w14:textId="77777777" w:rsidR="007C1BC2" w:rsidRDefault="00FA1583">
            <w:r>
              <w:t>Proposal</w:t>
            </w:r>
          </w:p>
        </w:tc>
        <w:tc>
          <w:tcPr>
            <w:tcW w:w="4320" w:type="dxa"/>
          </w:tcPr>
          <w:p w14:paraId="28D5E5B2" w14:textId="77777777" w:rsidR="007C1BC2" w:rsidRDefault="00FA1583">
            <w:r>
              <w:t>10%</w:t>
            </w:r>
          </w:p>
        </w:tc>
      </w:tr>
      <w:tr w:rsidR="007C1BC2" w14:paraId="620DD507" w14:textId="77777777">
        <w:tc>
          <w:tcPr>
            <w:tcW w:w="4320" w:type="dxa"/>
          </w:tcPr>
          <w:p w14:paraId="2961F88F" w14:textId="0C08AA5B" w:rsidR="007C1BC2" w:rsidRDefault="00FA1583">
            <w:r>
              <w:t xml:space="preserve">Progress </w:t>
            </w:r>
            <w:r w:rsidR="000D6C14">
              <w:t>journal</w:t>
            </w:r>
          </w:p>
        </w:tc>
        <w:tc>
          <w:tcPr>
            <w:tcW w:w="4320" w:type="dxa"/>
          </w:tcPr>
          <w:p w14:paraId="2E893D9F" w14:textId="3E6533CF" w:rsidR="007C1BC2" w:rsidRDefault="00784FBA">
            <w:r>
              <w:t>1</w:t>
            </w:r>
            <w:r w:rsidR="00FA1583">
              <w:t>0%</w:t>
            </w:r>
          </w:p>
        </w:tc>
      </w:tr>
      <w:tr w:rsidR="007C1BC2" w14:paraId="1AD85A0B" w14:textId="77777777">
        <w:tc>
          <w:tcPr>
            <w:tcW w:w="4320" w:type="dxa"/>
          </w:tcPr>
          <w:p w14:paraId="4406CDAD" w14:textId="77777777" w:rsidR="007C1BC2" w:rsidRDefault="00FA1583">
            <w:r>
              <w:t>EvalAI Model Performance</w:t>
            </w:r>
          </w:p>
        </w:tc>
        <w:tc>
          <w:tcPr>
            <w:tcW w:w="4320" w:type="dxa"/>
          </w:tcPr>
          <w:p w14:paraId="540D3C8A" w14:textId="365DD147" w:rsidR="007C1BC2" w:rsidRDefault="009F5433">
            <w:r>
              <w:t>4</w:t>
            </w:r>
            <w:r w:rsidR="00FA1583">
              <w:t>0%</w:t>
            </w:r>
          </w:p>
        </w:tc>
      </w:tr>
      <w:tr w:rsidR="007C1BC2" w14:paraId="4B61C809" w14:textId="77777777">
        <w:tc>
          <w:tcPr>
            <w:tcW w:w="4320" w:type="dxa"/>
          </w:tcPr>
          <w:p w14:paraId="79031EA6" w14:textId="6EBCE6B1" w:rsidR="007C1BC2" w:rsidRDefault="00EC0461">
            <w:r>
              <w:t>Oral Presentation</w:t>
            </w:r>
          </w:p>
        </w:tc>
        <w:tc>
          <w:tcPr>
            <w:tcW w:w="4320" w:type="dxa"/>
          </w:tcPr>
          <w:p w14:paraId="07BBD186" w14:textId="31319333" w:rsidR="007C1BC2" w:rsidRDefault="00EC0461">
            <w:r>
              <w:t>20</w:t>
            </w:r>
            <w:r w:rsidR="00FA1583">
              <w:t>%</w:t>
            </w:r>
          </w:p>
        </w:tc>
      </w:tr>
      <w:tr w:rsidR="007C1BC2" w14:paraId="13B3F87C" w14:textId="77777777">
        <w:tc>
          <w:tcPr>
            <w:tcW w:w="4320" w:type="dxa"/>
          </w:tcPr>
          <w:p w14:paraId="0143F09E" w14:textId="77777777" w:rsidR="007C1BC2" w:rsidRDefault="00FA1583">
            <w:r>
              <w:t>Final Report</w:t>
            </w:r>
          </w:p>
        </w:tc>
        <w:tc>
          <w:tcPr>
            <w:tcW w:w="4320" w:type="dxa"/>
          </w:tcPr>
          <w:p w14:paraId="26728DBB" w14:textId="54F2575E" w:rsidR="007C1BC2" w:rsidRDefault="006E3C2E">
            <w:r>
              <w:t>2</w:t>
            </w:r>
            <w:r w:rsidR="00FA1583">
              <w:t>0%</w:t>
            </w:r>
          </w:p>
        </w:tc>
      </w:tr>
    </w:tbl>
    <w:p w14:paraId="29919408" w14:textId="77777777" w:rsidR="00B85D43" w:rsidRDefault="00B85D43">
      <w:pPr>
        <w:pStyle w:val="Heading2"/>
      </w:pPr>
    </w:p>
    <w:p w14:paraId="0B5E4670" w14:textId="77777777" w:rsidR="00B85D43" w:rsidRDefault="00B85D4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A5058D7" w14:textId="50E8BB17" w:rsidR="007C1BC2" w:rsidRDefault="00FA1583">
      <w:pPr>
        <w:pStyle w:val="Heading2"/>
      </w:pPr>
      <w:r>
        <w:lastRenderedPageBreak/>
        <w:t>Timeline</w:t>
      </w:r>
    </w:p>
    <w:p w14:paraId="776D239B" w14:textId="718E3491" w:rsidR="007C1BC2" w:rsidRDefault="00CB54C0" w:rsidP="006A7E34">
      <w:pPr>
        <w:pStyle w:val="ListBullet"/>
        <w:numPr>
          <w:ilvl w:val="0"/>
          <w:numId w:val="10"/>
        </w:numPr>
      </w:pPr>
      <w:ins w:id="0" w:author="Microsoft Word" w:date="2025-01-09T10:25:00Z" w16du:dateUtc="2025-01-09T18:25:00Z">
        <w:r>
          <w:t>Proposal Due: [Date]</w:t>
        </w:r>
      </w:ins>
      <w:r w:rsidR="00FA1583">
        <w:t xml:space="preserve">Proposal Due: </w:t>
      </w:r>
      <w:r w:rsidR="006E3C2E">
        <w:t>Feb. 27</w:t>
      </w:r>
    </w:p>
    <w:p w14:paraId="30FBDE55" w14:textId="4E637549" w:rsidR="007C1BC2" w:rsidRDefault="00FA1583" w:rsidP="006A7E34">
      <w:pPr>
        <w:pStyle w:val="ListBullet"/>
        <w:numPr>
          <w:ilvl w:val="0"/>
          <w:numId w:val="10"/>
        </w:numPr>
      </w:pPr>
      <w:r>
        <w:t xml:space="preserve">Progress Report Deadlines: </w:t>
      </w:r>
      <w:r w:rsidR="006E3C2E">
        <w:t>Feb 27</w:t>
      </w:r>
      <w:r w:rsidR="00F10C28">
        <w:t xml:space="preserve"> and Mar 27</w:t>
      </w:r>
    </w:p>
    <w:p w14:paraId="498D2172" w14:textId="14D07A32" w:rsidR="007C1BC2" w:rsidRDefault="00FA1583" w:rsidP="006A7E34">
      <w:pPr>
        <w:pStyle w:val="ListBullet"/>
        <w:numPr>
          <w:ilvl w:val="0"/>
          <w:numId w:val="10"/>
        </w:numPr>
      </w:pPr>
      <w:r>
        <w:t xml:space="preserve">EvalAI </w:t>
      </w:r>
      <w:r w:rsidR="00F10C28">
        <w:t xml:space="preserve">Final </w:t>
      </w:r>
      <w:r>
        <w:t xml:space="preserve">Submission:  </w:t>
      </w:r>
      <w:r w:rsidR="00B85D43">
        <w:t>Mar 27</w:t>
      </w:r>
    </w:p>
    <w:p w14:paraId="1F5E37EB" w14:textId="77777777" w:rsidR="00B85D43" w:rsidRDefault="00B85D43" w:rsidP="00B85D43">
      <w:pPr>
        <w:pStyle w:val="ListBullet"/>
        <w:numPr>
          <w:ilvl w:val="0"/>
          <w:numId w:val="10"/>
        </w:numPr>
      </w:pPr>
      <w:r>
        <w:t>Oral Presentation: Mar 27</w:t>
      </w:r>
    </w:p>
    <w:p w14:paraId="69BA6253" w14:textId="0EF1AAD2" w:rsidR="00B85D43" w:rsidRDefault="00B85D43" w:rsidP="006A7E34">
      <w:pPr>
        <w:pStyle w:val="ListBullet"/>
        <w:numPr>
          <w:ilvl w:val="0"/>
          <w:numId w:val="10"/>
        </w:numPr>
      </w:pPr>
      <w:r>
        <w:t xml:space="preserve">Final Report: Apr 4 </w:t>
      </w:r>
    </w:p>
    <w:p w14:paraId="74B68123" w14:textId="77777777" w:rsidR="007C1BC2" w:rsidRDefault="00FA1583">
      <w:pPr>
        <w:pStyle w:val="Heading2"/>
      </w:pPr>
      <w:r>
        <w:t>Additional Resources</w:t>
      </w:r>
    </w:p>
    <w:p w14:paraId="18852164" w14:textId="32B9F8AD" w:rsidR="007C1BC2" w:rsidRDefault="00FA1583">
      <w:pPr>
        <w:pStyle w:val="ListBullet"/>
      </w:pPr>
      <w:r>
        <w:t>SoccerNet Challenge 2023: https://eval.ai/web/challenges/challenge-page/1952/overview</w:t>
      </w:r>
    </w:p>
    <w:p w14:paraId="11F9107E" w14:textId="2092A831" w:rsidR="007C1BC2" w:rsidRDefault="00FA1583" w:rsidP="00FA1583">
      <w:pPr>
        <w:pStyle w:val="ListBullet"/>
      </w:pPr>
      <w:r>
        <w:t xml:space="preserve">Supporting Materials Document: </w:t>
      </w:r>
      <w:r w:rsidR="00B85D43">
        <w:t>see Canvas</w:t>
      </w:r>
    </w:p>
    <w:sectPr w:rsidR="007C1B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BEE94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357A9F"/>
    <w:multiLevelType w:val="hybridMultilevel"/>
    <w:tmpl w:val="DCF8C6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74835"/>
    <w:multiLevelType w:val="hybridMultilevel"/>
    <w:tmpl w:val="ABB238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C75EF"/>
    <w:multiLevelType w:val="hybridMultilevel"/>
    <w:tmpl w:val="460A64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916218">
    <w:abstractNumId w:val="8"/>
  </w:num>
  <w:num w:numId="2" w16cid:durableId="1118448235">
    <w:abstractNumId w:val="6"/>
  </w:num>
  <w:num w:numId="3" w16cid:durableId="915237593">
    <w:abstractNumId w:val="5"/>
  </w:num>
  <w:num w:numId="4" w16cid:durableId="1398436533">
    <w:abstractNumId w:val="4"/>
  </w:num>
  <w:num w:numId="5" w16cid:durableId="318775982">
    <w:abstractNumId w:val="7"/>
  </w:num>
  <w:num w:numId="6" w16cid:durableId="456219017">
    <w:abstractNumId w:val="3"/>
  </w:num>
  <w:num w:numId="7" w16cid:durableId="1322081318">
    <w:abstractNumId w:val="2"/>
  </w:num>
  <w:num w:numId="8" w16cid:durableId="1583417255">
    <w:abstractNumId w:val="1"/>
  </w:num>
  <w:num w:numId="9" w16cid:durableId="307827090">
    <w:abstractNumId w:val="0"/>
  </w:num>
  <w:num w:numId="10" w16cid:durableId="1183200746">
    <w:abstractNumId w:val="9"/>
  </w:num>
  <w:num w:numId="11" w16cid:durableId="139883758">
    <w:abstractNumId w:val="10"/>
  </w:num>
  <w:num w:numId="12" w16cid:durableId="3533874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CxNDM3t7A0srQ0MzNW0lEKTi0uzszPAykwrAUA8wAhWSwAAAA="/>
  </w:docVars>
  <w:rsids>
    <w:rsidRoot w:val="00B47730"/>
    <w:rsid w:val="00034616"/>
    <w:rsid w:val="0006063C"/>
    <w:rsid w:val="000D6C14"/>
    <w:rsid w:val="0015074B"/>
    <w:rsid w:val="001F0BF0"/>
    <w:rsid w:val="00272E2C"/>
    <w:rsid w:val="0029639D"/>
    <w:rsid w:val="00326F90"/>
    <w:rsid w:val="003F7D62"/>
    <w:rsid w:val="00442819"/>
    <w:rsid w:val="00552CAA"/>
    <w:rsid w:val="0058673E"/>
    <w:rsid w:val="006A7E34"/>
    <w:rsid w:val="006E3C2E"/>
    <w:rsid w:val="00784FBA"/>
    <w:rsid w:val="007C1BC2"/>
    <w:rsid w:val="007E340D"/>
    <w:rsid w:val="008273A5"/>
    <w:rsid w:val="00841F49"/>
    <w:rsid w:val="008455A7"/>
    <w:rsid w:val="008B488E"/>
    <w:rsid w:val="00995B89"/>
    <w:rsid w:val="009B50A9"/>
    <w:rsid w:val="009B5189"/>
    <w:rsid w:val="009F5433"/>
    <w:rsid w:val="00A11C9A"/>
    <w:rsid w:val="00A46AA4"/>
    <w:rsid w:val="00AA1D8D"/>
    <w:rsid w:val="00B47730"/>
    <w:rsid w:val="00B64C1C"/>
    <w:rsid w:val="00B85D43"/>
    <w:rsid w:val="00C23EBC"/>
    <w:rsid w:val="00C917E0"/>
    <w:rsid w:val="00CB0664"/>
    <w:rsid w:val="00CB54C0"/>
    <w:rsid w:val="00D47AD0"/>
    <w:rsid w:val="00E620B8"/>
    <w:rsid w:val="00E719CF"/>
    <w:rsid w:val="00EC0461"/>
    <w:rsid w:val="00F10C28"/>
    <w:rsid w:val="00F219BD"/>
    <w:rsid w:val="00F8696D"/>
    <w:rsid w:val="00FA15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2A19663-F0FF-41D6-A44F-F153DFE2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ahmedm04@student.ubc.ca</cp:lastModifiedBy>
  <cp:revision>16</cp:revision>
  <dcterms:created xsi:type="dcterms:W3CDTF">2013-12-23T23:15:00Z</dcterms:created>
  <dcterms:modified xsi:type="dcterms:W3CDTF">2025-01-09T18:42:00Z</dcterms:modified>
  <cp:category/>
</cp:coreProperties>
</file>